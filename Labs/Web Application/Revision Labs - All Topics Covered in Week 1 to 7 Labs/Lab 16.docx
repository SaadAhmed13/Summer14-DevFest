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402" w:rsidRPr="00827402" w:rsidRDefault="00827402" w:rsidP="00827402">
      <w:pPr>
        <w:spacing w:after="0"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Abstract </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Using </w:t>
      </w:r>
      <w:hyperlink r:id="rId5" w:history="1">
        <w:r w:rsidRPr="00827402">
          <w:rPr>
            <w:rFonts w:ascii="Times New Roman" w:eastAsia="Times New Roman" w:hAnsi="Times New Roman" w:cs="Times New Roman"/>
            <w:color w:val="0000FF"/>
            <w:sz w:val="24"/>
            <w:szCs w:val="24"/>
            <w:u w:val="single"/>
          </w:rPr>
          <w:t>this HTML page</w:t>
        </w:r>
      </w:hyperlink>
      <w:r w:rsidRPr="00827402">
        <w:rPr>
          <w:rFonts w:ascii="Times New Roman" w:eastAsia="Times New Roman" w:hAnsi="Times New Roman" w:cs="Times New Roman"/>
          <w:sz w:val="24"/>
          <w:szCs w:val="24"/>
        </w:rPr>
        <w:t xml:space="preserve"> provided for you, style the page in two distinct manners.</w:t>
      </w:r>
    </w:p>
    <w:p w:rsidR="00827402" w:rsidRPr="00827402" w:rsidRDefault="00827402" w:rsidP="00827402">
      <w:pPr>
        <w:spacing w:after="0"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Assignment </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You will be writing two CSS files, named </w:t>
      </w:r>
      <w:r w:rsidRPr="00827402">
        <w:rPr>
          <w:rFonts w:ascii="Courier New" w:eastAsia="Times New Roman" w:hAnsi="Courier New" w:cs="Courier New"/>
          <w:sz w:val="20"/>
        </w:rPr>
        <w:t>floatstyles.css</w:t>
      </w:r>
      <w:r w:rsidRPr="00827402">
        <w:rPr>
          <w:rFonts w:ascii="Times New Roman" w:eastAsia="Times New Roman" w:hAnsi="Times New Roman" w:cs="Times New Roman"/>
          <w:sz w:val="24"/>
          <w:szCs w:val="24"/>
        </w:rPr>
        <w:t xml:space="preserve"> and </w:t>
      </w:r>
      <w:r w:rsidRPr="00827402">
        <w:rPr>
          <w:rFonts w:ascii="Courier New" w:eastAsia="Times New Roman" w:hAnsi="Courier New" w:cs="Courier New"/>
          <w:sz w:val="20"/>
        </w:rPr>
        <w:t>absolutestyles.css</w:t>
      </w:r>
      <w:r w:rsidRPr="00827402">
        <w:rPr>
          <w:rFonts w:ascii="Times New Roman" w:eastAsia="Times New Roman" w:hAnsi="Times New Roman" w:cs="Times New Roman"/>
          <w:sz w:val="24"/>
          <w:szCs w:val="24"/>
        </w:rPr>
        <w:t xml:space="preserve"> with the purpose of modifying the page we provide for you in two different ways. You will be formatting 4 different groups of nerdy facts. Note: you </w:t>
      </w:r>
      <w:r w:rsidRPr="00827402">
        <w:rPr>
          <w:rFonts w:ascii="Times New Roman" w:eastAsia="Times New Roman" w:hAnsi="Times New Roman" w:cs="Times New Roman"/>
          <w:b/>
          <w:bCs/>
          <w:sz w:val="24"/>
          <w:szCs w:val="24"/>
        </w:rPr>
        <w:t>cannot</w:t>
      </w:r>
      <w:r w:rsidRPr="00827402">
        <w:rPr>
          <w:rFonts w:ascii="Times New Roman" w:eastAsia="Times New Roman" w:hAnsi="Times New Roman" w:cs="Times New Roman"/>
          <w:sz w:val="24"/>
          <w:szCs w:val="24"/>
        </w:rPr>
        <w:t xml:space="preserve"> make any modifications to the HTML page provided. All changes must be made in the CSS files.</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The requirements/steps for this homework is as follows:</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1) Each fact has a class named "fact1" through "fact9". These classes should be colored as follows:</w:t>
      </w:r>
    </w:p>
    <w:p w:rsidR="00827402" w:rsidRPr="00827402" w:rsidRDefault="00827402" w:rsidP="00827402">
      <w:pPr>
        <w:spacing w:before="100" w:beforeAutospacing="1" w:after="100" w:afterAutospacing="1" w:line="240" w:lineRule="auto"/>
        <w:outlineLvl w:val="2"/>
        <w:rPr>
          <w:rFonts w:ascii="Times New Roman" w:eastAsia="Times New Roman" w:hAnsi="Times New Roman" w:cs="Times New Roman"/>
          <w:b/>
          <w:bCs/>
          <w:sz w:val="27"/>
          <w:szCs w:val="27"/>
        </w:rPr>
      </w:pPr>
      <w:r w:rsidRPr="00827402">
        <w:rPr>
          <w:rFonts w:ascii="Times New Roman" w:eastAsia="Times New Roman" w:hAnsi="Times New Roman" w:cs="Times New Roman"/>
          <w:b/>
          <w:bCs/>
          <w:sz w:val="27"/>
          <w:szCs w:val="27"/>
        </w:rPr>
        <w:t>Paragraph backgrounds</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fact1: #DC143C</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fact2: #4B0082</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fact3: #1E90FF</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fact4: #B0E0E6</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fact5: #00C957</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fact6: #FFD700</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fact7: #8B4513</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fact8: #FF9912</w:t>
      </w:r>
    </w:p>
    <w:p w:rsidR="00827402" w:rsidRPr="00827402" w:rsidRDefault="00827402" w:rsidP="00827402">
      <w:pPr>
        <w:numPr>
          <w:ilvl w:val="0"/>
          <w:numId w:val="1"/>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fact9: #FFF</w:t>
      </w:r>
    </w:p>
    <w:p w:rsidR="00827402" w:rsidRPr="00827402" w:rsidRDefault="00827402" w:rsidP="00827402">
      <w:pPr>
        <w:spacing w:before="100" w:beforeAutospacing="1" w:after="100" w:afterAutospacing="1" w:line="240" w:lineRule="auto"/>
        <w:outlineLvl w:val="2"/>
        <w:rPr>
          <w:rFonts w:ascii="Times New Roman" w:eastAsia="Times New Roman" w:hAnsi="Times New Roman" w:cs="Times New Roman"/>
          <w:b/>
          <w:bCs/>
          <w:sz w:val="27"/>
          <w:szCs w:val="27"/>
        </w:rPr>
      </w:pPr>
      <w:r w:rsidRPr="00827402">
        <w:rPr>
          <w:rFonts w:ascii="Times New Roman" w:eastAsia="Times New Roman" w:hAnsi="Times New Roman" w:cs="Times New Roman"/>
          <w:b/>
          <w:bCs/>
          <w:sz w:val="27"/>
          <w:szCs w:val="27"/>
        </w:rPr>
        <w:t>Text colors</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fact1: white</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fact2: white</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fact3: black</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fact4: black</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fact5: black</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fact6: black</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fact7: white</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fact8: black</w:t>
      </w:r>
    </w:p>
    <w:p w:rsidR="00827402" w:rsidRPr="00827402" w:rsidRDefault="00827402" w:rsidP="00827402">
      <w:pPr>
        <w:numPr>
          <w:ilvl w:val="0"/>
          <w:numId w:val="2"/>
        </w:numPr>
        <w:spacing w:before="100" w:beforeAutospacing="1" w:after="100" w:afterAutospacing="1" w:line="240" w:lineRule="auto"/>
        <w:rPr>
          <w:rFonts w:ascii="Courier New" w:eastAsia="Times New Roman" w:hAnsi="Courier New" w:cs="Courier New"/>
          <w:sz w:val="24"/>
          <w:szCs w:val="24"/>
        </w:rPr>
      </w:pPr>
      <w:r w:rsidRPr="00827402">
        <w:rPr>
          <w:rFonts w:ascii="Courier New" w:eastAsia="Times New Roman" w:hAnsi="Courier New" w:cs="Courier New"/>
          <w:sz w:val="24"/>
          <w:szCs w:val="24"/>
        </w:rPr>
        <w:t>fact9: black</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2) There is an additional class called "hideme". Use CSS to cut down on facts by hiding these elements. Feel free to enjoy some colorful facts prior to this step!</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b/>
          <w:bCs/>
          <w:sz w:val="24"/>
          <w:szCs w:val="24"/>
        </w:rPr>
        <w:t>IMPORTANT</w:t>
      </w:r>
      <w:r w:rsidRPr="00827402">
        <w:rPr>
          <w:rFonts w:ascii="Times New Roman" w:eastAsia="Times New Roman" w:hAnsi="Times New Roman" w:cs="Times New Roman"/>
          <w:sz w:val="24"/>
          <w:szCs w:val="24"/>
        </w:rPr>
        <w:t>: From here you will need two different CSS styles. Use what you have up to this point in both files.</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lastRenderedPageBreak/>
        <w:t xml:space="preserve">3) There should be a layout using floats in the </w:t>
      </w:r>
      <w:r w:rsidRPr="00827402">
        <w:rPr>
          <w:rFonts w:ascii="Courier New" w:eastAsia="Times New Roman" w:hAnsi="Courier New" w:cs="Courier New"/>
          <w:sz w:val="20"/>
        </w:rPr>
        <w:t>floatstyles.css</w:t>
      </w:r>
      <w:r w:rsidRPr="00827402">
        <w:rPr>
          <w:rFonts w:ascii="Times New Roman" w:eastAsia="Times New Roman" w:hAnsi="Times New Roman" w:cs="Times New Roman"/>
          <w:sz w:val="24"/>
          <w:szCs w:val="24"/>
        </w:rPr>
        <w:t xml:space="preserve"> file. </w:t>
      </w:r>
      <w:r w:rsidRPr="00827402">
        <w:rPr>
          <w:rFonts w:ascii="Times New Roman" w:eastAsia="Times New Roman" w:hAnsi="Times New Roman" w:cs="Times New Roman"/>
          <w:i/>
          <w:iCs/>
          <w:sz w:val="24"/>
          <w:szCs w:val="24"/>
        </w:rPr>
        <w:t>This file, as stated, will contain all the color and hidden styles that you made from steps 1 and 2.</w:t>
      </w:r>
      <w:r w:rsidRPr="00827402">
        <w:rPr>
          <w:rFonts w:ascii="Times New Roman" w:eastAsia="Times New Roman" w:hAnsi="Times New Roman" w:cs="Times New Roman"/>
          <w:sz w:val="24"/>
          <w:szCs w:val="24"/>
        </w:rPr>
        <w:t xml:space="preserve"> It should have the first 3 fact categories (StarWars, Battlestar Galactica, and StarTrek respectively) floating left and then the final category UNDER these and stretched across the screen. (See screenshot)</w:t>
      </w:r>
    </w:p>
    <w:p w:rsidR="00827402" w:rsidRPr="00827402" w:rsidRDefault="00827402" w:rsidP="008274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91475" cy="5762625"/>
            <wp:effectExtent l="19050" t="0" r="9525" b="0"/>
            <wp:docPr id="1" name="Picture 1"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3"/>
                    <pic:cNvPicPr>
                      <a:picLocks noChangeAspect="1" noChangeArrowheads="1"/>
                    </pic:cNvPicPr>
                  </pic:nvPicPr>
                  <pic:blipFill>
                    <a:blip r:embed="rId6"/>
                    <a:srcRect/>
                    <a:stretch>
                      <a:fillRect/>
                    </a:stretch>
                  </pic:blipFill>
                  <pic:spPr bwMode="auto">
                    <a:xfrm>
                      <a:off x="0" y="0"/>
                      <a:ext cx="7991475" cy="5762625"/>
                    </a:xfrm>
                    <a:prstGeom prst="rect">
                      <a:avLst/>
                    </a:prstGeom>
                    <a:noFill/>
                    <a:ln w="9525">
                      <a:noFill/>
                      <a:miter lim="800000"/>
                      <a:headEnd/>
                      <a:tailEnd/>
                    </a:ln>
                  </pic:spPr>
                </pic:pic>
              </a:graphicData>
            </a:graphic>
          </wp:inline>
        </w:drawing>
      </w:r>
      <w:r w:rsidRPr="00827402">
        <w:rPr>
          <w:rFonts w:ascii="Times New Roman" w:eastAsia="Times New Roman" w:hAnsi="Times New Roman" w:cs="Times New Roman"/>
          <w:sz w:val="24"/>
          <w:szCs w:val="24"/>
        </w:rPr>
        <w:br/>
        <w:t xml:space="preserve">Part 3: how your page should look with </w:t>
      </w:r>
      <w:r w:rsidRPr="00827402">
        <w:rPr>
          <w:rFonts w:ascii="Courier New" w:eastAsia="Times New Roman" w:hAnsi="Courier New" w:cs="Courier New"/>
          <w:sz w:val="20"/>
        </w:rPr>
        <w:t>floatstyles.css</w:t>
      </w:r>
      <w:r w:rsidRPr="00827402">
        <w:rPr>
          <w:rFonts w:ascii="Times New Roman" w:eastAsia="Times New Roman" w:hAnsi="Times New Roman" w:cs="Times New Roman"/>
          <w:sz w:val="24"/>
          <w:szCs w:val="24"/>
        </w:rPr>
        <w:t xml:space="preserve"> </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4) The other layout (</w:t>
      </w:r>
      <w:r w:rsidRPr="00827402">
        <w:rPr>
          <w:rFonts w:ascii="Courier New" w:eastAsia="Times New Roman" w:hAnsi="Courier New" w:cs="Courier New"/>
          <w:sz w:val="20"/>
        </w:rPr>
        <w:t>absolutestyles.css</w:t>
      </w:r>
      <w:r w:rsidRPr="00827402">
        <w:rPr>
          <w:rFonts w:ascii="Times New Roman" w:eastAsia="Times New Roman" w:hAnsi="Times New Roman" w:cs="Times New Roman"/>
          <w:sz w:val="24"/>
          <w:szCs w:val="24"/>
        </w:rPr>
        <w:t xml:space="preserve">) will consist of three absolutely positioned categories and one fixed category. </w:t>
      </w:r>
      <w:r w:rsidRPr="00827402">
        <w:rPr>
          <w:rFonts w:ascii="Times New Roman" w:eastAsia="Times New Roman" w:hAnsi="Times New Roman" w:cs="Times New Roman"/>
          <w:i/>
          <w:iCs/>
          <w:sz w:val="24"/>
          <w:szCs w:val="24"/>
        </w:rPr>
        <w:t>This file, as stated, will contain all the color and hidden styles that you made from steps 1 and 2</w:t>
      </w:r>
      <w:r w:rsidRPr="00827402">
        <w:rPr>
          <w:rFonts w:ascii="Times New Roman" w:eastAsia="Times New Roman" w:hAnsi="Times New Roman" w:cs="Times New Roman"/>
          <w:sz w:val="24"/>
          <w:szCs w:val="24"/>
        </w:rPr>
        <w:t xml:space="preserve">. The absolute categories should be positioned, within a reasonable margin, based on the screenshots. Please note, the screenshot that is captioned scrolled implies that we have scrolled down the page. </w:t>
      </w:r>
      <w:r w:rsidRPr="00827402">
        <w:rPr>
          <w:rFonts w:ascii="Times New Roman" w:eastAsia="Times New Roman" w:hAnsi="Times New Roman" w:cs="Times New Roman"/>
          <w:b/>
          <w:bCs/>
          <w:sz w:val="24"/>
          <w:szCs w:val="24"/>
        </w:rPr>
        <w:t>Do not</w:t>
      </w:r>
      <w:r w:rsidRPr="00827402">
        <w:rPr>
          <w:rFonts w:ascii="Times New Roman" w:eastAsia="Times New Roman" w:hAnsi="Times New Roman" w:cs="Times New Roman"/>
          <w:sz w:val="24"/>
          <w:szCs w:val="24"/>
        </w:rPr>
        <w:t xml:space="preserve"> initially style your page like this - this screenshot is </w:t>
      </w:r>
      <w:r w:rsidRPr="00827402">
        <w:rPr>
          <w:rFonts w:ascii="Times New Roman" w:eastAsia="Times New Roman" w:hAnsi="Times New Roman" w:cs="Times New Roman"/>
          <w:sz w:val="24"/>
          <w:szCs w:val="24"/>
        </w:rPr>
        <w:lastRenderedPageBreak/>
        <w:t xml:space="preserve">meant to demonstrate how your page should look if you scroll down (demonstrating the fixed category). </w:t>
      </w:r>
    </w:p>
    <w:p w:rsidR="00827402" w:rsidRPr="00827402" w:rsidRDefault="00827402" w:rsidP="008274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58150" cy="5753100"/>
            <wp:effectExtent l="19050" t="0" r="0" b="0"/>
            <wp:docPr id="2" name="Picture 2"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4"/>
                    <pic:cNvPicPr>
                      <a:picLocks noChangeAspect="1" noChangeArrowheads="1"/>
                    </pic:cNvPicPr>
                  </pic:nvPicPr>
                  <pic:blipFill>
                    <a:blip r:embed="rId7"/>
                    <a:srcRect/>
                    <a:stretch>
                      <a:fillRect/>
                    </a:stretch>
                  </pic:blipFill>
                  <pic:spPr bwMode="auto">
                    <a:xfrm>
                      <a:off x="0" y="0"/>
                      <a:ext cx="8058150" cy="5753100"/>
                    </a:xfrm>
                    <a:prstGeom prst="rect">
                      <a:avLst/>
                    </a:prstGeom>
                    <a:noFill/>
                    <a:ln w="9525">
                      <a:noFill/>
                      <a:miter lim="800000"/>
                      <a:headEnd/>
                      <a:tailEnd/>
                    </a:ln>
                  </pic:spPr>
                </pic:pic>
              </a:graphicData>
            </a:graphic>
          </wp:inline>
        </w:drawing>
      </w:r>
      <w:r w:rsidRPr="00827402">
        <w:rPr>
          <w:rFonts w:ascii="Times New Roman" w:eastAsia="Times New Roman" w:hAnsi="Times New Roman" w:cs="Times New Roman"/>
          <w:sz w:val="24"/>
          <w:szCs w:val="24"/>
        </w:rPr>
        <w:br/>
        <w:t xml:space="preserve">Part 4: how your page should look with </w:t>
      </w:r>
      <w:r w:rsidRPr="00827402">
        <w:rPr>
          <w:rFonts w:ascii="Courier New" w:eastAsia="Times New Roman" w:hAnsi="Courier New" w:cs="Courier New"/>
          <w:sz w:val="20"/>
        </w:rPr>
        <w:t>absolutestyles.css</w:t>
      </w:r>
      <w:r w:rsidRPr="00827402">
        <w:rPr>
          <w:rFonts w:ascii="Times New Roman" w:eastAsia="Times New Roman" w:hAnsi="Times New Roman" w:cs="Times New Roman"/>
          <w:sz w:val="24"/>
          <w:szCs w:val="24"/>
        </w:rPr>
        <w:t xml:space="preserve"> </w:t>
      </w:r>
    </w:p>
    <w:p w:rsidR="00827402" w:rsidRPr="00827402" w:rsidRDefault="00827402" w:rsidP="00827402">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115300" cy="5705475"/>
            <wp:effectExtent l="19050" t="0" r="0" b="0"/>
            <wp:docPr id="3" name="Picture 3" descr="screenshot_4_scro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4_scrolled"/>
                    <pic:cNvPicPr>
                      <a:picLocks noChangeAspect="1" noChangeArrowheads="1"/>
                    </pic:cNvPicPr>
                  </pic:nvPicPr>
                  <pic:blipFill>
                    <a:blip r:embed="rId8"/>
                    <a:srcRect/>
                    <a:stretch>
                      <a:fillRect/>
                    </a:stretch>
                  </pic:blipFill>
                  <pic:spPr bwMode="auto">
                    <a:xfrm>
                      <a:off x="0" y="0"/>
                      <a:ext cx="8115300" cy="5705475"/>
                    </a:xfrm>
                    <a:prstGeom prst="rect">
                      <a:avLst/>
                    </a:prstGeom>
                    <a:noFill/>
                    <a:ln w="9525">
                      <a:noFill/>
                      <a:miter lim="800000"/>
                      <a:headEnd/>
                      <a:tailEnd/>
                    </a:ln>
                  </pic:spPr>
                </pic:pic>
              </a:graphicData>
            </a:graphic>
          </wp:inline>
        </w:drawing>
      </w:r>
      <w:r w:rsidRPr="00827402">
        <w:rPr>
          <w:rFonts w:ascii="Times New Roman" w:eastAsia="Times New Roman" w:hAnsi="Times New Roman" w:cs="Times New Roman"/>
          <w:sz w:val="24"/>
          <w:szCs w:val="24"/>
        </w:rPr>
        <w:br/>
        <w:t xml:space="preserve">Part 4: how your page should look with </w:t>
      </w:r>
      <w:r w:rsidRPr="00827402">
        <w:rPr>
          <w:rFonts w:ascii="Courier New" w:eastAsia="Times New Roman" w:hAnsi="Courier New" w:cs="Courier New"/>
          <w:sz w:val="20"/>
        </w:rPr>
        <w:t>absolutestyles.css</w:t>
      </w:r>
      <w:r w:rsidRPr="00827402">
        <w:rPr>
          <w:rFonts w:ascii="Times New Roman" w:eastAsia="Times New Roman" w:hAnsi="Times New Roman" w:cs="Times New Roman"/>
          <w:sz w:val="24"/>
          <w:szCs w:val="24"/>
        </w:rPr>
        <w:t xml:space="preserve"> </w:t>
      </w:r>
      <w:r w:rsidRPr="00827402">
        <w:rPr>
          <w:rFonts w:ascii="Times New Roman" w:eastAsia="Times New Roman" w:hAnsi="Times New Roman" w:cs="Times New Roman"/>
          <w:i/>
          <w:iCs/>
          <w:sz w:val="24"/>
          <w:szCs w:val="24"/>
        </w:rPr>
        <w:t>when scrolled down</w:t>
      </w:r>
      <w:r w:rsidRPr="00827402">
        <w:rPr>
          <w:rFonts w:ascii="Times New Roman" w:eastAsia="Times New Roman" w:hAnsi="Times New Roman" w:cs="Times New Roman"/>
          <w:sz w:val="24"/>
          <w:szCs w:val="24"/>
        </w:rPr>
        <w:t xml:space="preserve"> </w:t>
      </w:r>
    </w:p>
    <w:p w:rsidR="00827402" w:rsidRPr="00827402" w:rsidRDefault="00827402" w:rsidP="00827402">
      <w:pPr>
        <w:spacing w:after="0"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Notes: </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The widths and heights should be similar to those in the screenshots. We are looking for a ballpark size, again, within reason. This goes for positioning as well. We reserve the right to deduct points for woefully inaccurate sizes, positioning, and orderings. We expect your final product to look very similar, if not the same, as the screenshots provided.</w:t>
      </w:r>
    </w:p>
    <w:p w:rsidR="00827402" w:rsidRPr="00827402" w:rsidRDefault="00827402" w:rsidP="00827402">
      <w:p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Your css file must be valid according to W3C standards. Validation will be done through the following site: </w:t>
      </w:r>
      <w:hyperlink r:id="rId9" w:history="1">
        <w:r w:rsidRPr="00827402">
          <w:rPr>
            <w:rFonts w:ascii="Times New Roman" w:eastAsia="Times New Roman" w:hAnsi="Times New Roman" w:cs="Times New Roman"/>
            <w:color w:val="0000FF"/>
            <w:sz w:val="24"/>
            <w:szCs w:val="24"/>
            <w:u w:val="single"/>
          </w:rPr>
          <w:t>http://jigsaw.w3.org/css-validator/</w:t>
        </w:r>
      </w:hyperlink>
      <w:r w:rsidRPr="00827402">
        <w:rPr>
          <w:rFonts w:ascii="Times New Roman" w:eastAsia="Times New Roman" w:hAnsi="Times New Roman" w:cs="Times New Roman"/>
          <w:sz w:val="24"/>
          <w:szCs w:val="24"/>
        </w:rPr>
        <w:t xml:space="preserve">. Be sure to, under "More Options", set the profile to "CSS level 3"---any CSS3 features that have been officially recommended are allowed. </w:t>
      </w:r>
    </w:p>
    <w:p w:rsidR="00827402" w:rsidRPr="00827402" w:rsidRDefault="00827402" w:rsidP="00827402">
      <w:pPr>
        <w:spacing w:after="0"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lastRenderedPageBreak/>
        <w:t xml:space="preserve">Hints </w:t>
      </w:r>
    </w:p>
    <w:p w:rsidR="00827402" w:rsidRPr="00827402" w:rsidRDefault="00827402" w:rsidP="008274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Use the </w:t>
      </w:r>
      <w:del w:id="0" w:author="Unknown">
        <w:r w:rsidRPr="00827402">
          <w:rPr>
            <w:rFonts w:ascii="Times New Roman" w:eastAsia="Times New Roman" w:hAnsi="Times New Roman" w:cs="Times New Roman"/>
            <w:sz w:val="24"/>
            <w:szCs w:val="24"/>
          </w:rPr>
          <w:delText>opacity</w:delText>
        </w:r>
      </w:del>
      <w:hyperlink r:id="rId10" w:history="1">
        <w:r w:rsidRPr="00827402">
          <w:rPr>
            <w:rFonts w:ascii="Courier New" w:eastAsia="Times New Roman" w:hAnsi="Courier New" w:cs="Courier New"/>
            <w:color w:val="0000FF"/>
            <w:sz w:val="20"/>
            <w:u w:val="single"/>
          </w:rPr>
          <w:t>rgba</w:t>
        </w:r>
      </w:hyperlink>
      <w:r w:rsidRPr="00827402">
        <w:rPr>
          <w:rFonts w:ascii="Times New Roman" w:eastAsia="Times New Roman" w:hAnsi="Times New Roman" w:cs="Times New Roman"/>
          <w:sz w:val="24"/>
          <w:szCs w:val="24"/>
        </w:rPr>
        <w:t xml:space="preserve"> value for the </w:t>
      </w:r>
      <w:r w:rsidRPr="00827402">
        <w:rPr>
          <w:rFonts w:ascii="Courier New" w:eastAsia="Times New Roman" w:hAnsi="Courier New" w:cs="Courier New"/>
          <w:sz w:val="20"/>
        </w:rPr>
        <w:t>background</w:t>
      </w:r>
      <w:r w:rsidRPr="00827402">
        <w:rPr>
          <w:rFonts w:ascii="Times New Roman" w:eastAsia="Times New Roman" w:hAnsi="Times New Roman" w:cs="Times New Roman"/>
          <w:sz w:val="24"/>
          <w:szCs w:val="24"/>
        </w:rPr>
        <w:t xml:space="preserve"> attribute in part 4.</w:t>
      </w:r>
    </w:p>
    <w:p w:rsidR="00684A31" w:rsidRPr="00270152" w:rsidRDefault="00827402" w:rsidP="002701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7402">
        <w:rPr>
          <w:rFonts w:ascii="Times New Roman" w:eastAsia="Times New Roman" w:hAnsi="Times New Roman" w:cs="Times New Roman"/>
          <w:sz w:val="24"/>
          <w:szCs w:val="24"/>
        </w:rPr>
        <w:t xml:space="preserve">The </w:t>
      </w:r>
      <w:hyperlink r:id="rId11" w:history="1">
        <w:r w:rsidRPr="00827402">
          <w:rPr>
            <w:rFonts w:ascii="Times New Roman" w:eastAsia="Times New Roman" w:hAnsi="Times New Roman" w:cs="Times New Roman"/>
            <w:color w:val="0000FF"/>
            <w:sz w:val="24"/>
            <w:szCs w:val="24"/>
            <w:u w:val="single"/>
          </w:rPr>
          <w:t>sitepoint CSS reference</w:t>
        </w:r>
      </w:hyperlink>
      <w:r w:rsidRPr="00827402">
        <w:rPr>
          <w:rFonts w:ascii="Times New Roman" w:eastAsia="Times New Roman" w:hAnsi="Times New Roman" w:cs="Times New Roman"/>
          <w:sz w:val="24"/>
          <w:szCs w:val="24"/>
        </w:rPr>
        <w:t xml:space="preserve"> has details about and examples using each CSS property.</w:t>
      </w:r>
    </w:p>
    <w:sectPr w:rsidR="00684A31" w:rsidRPr="00270152" w:rsidSect="00664E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711A6"/>
    <w:multiLevelType w:val="multilevel"/>
    <w:tmpl w:val="8D2E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846250"/>
    <w:multiLevelType w:val="multilevel"/>
    <w:tmpl w:val="D842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5C01DC"/>
    <w:multiLevelType w:val="multilevel"/>
    <w:tmpl w:val="F788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7402"/>
    <w:rsid w:val="00270152"/>
    <w:rsid w:val="00664E77"/>
    <w:rsid w:val="00684A31"/>
    <w:rsid w:val="00827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E77"/>
  </w:style>
  <w:style w:type="paragraph" w:styleId="Heading3">
    <w:name w:val="heading 3"/>
    <w:basedOn w:val="Normal"/>
    <w:link w:val="Heading3Char"/>
    <w:uiPriority w:val="9"/>
    <w:qFormat/>
    <w:rsid w:val="00827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4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827402"/>
  </w:style>
  <w:style w:type="character" w:styleId="Hyperlink">
    <w:name w:val="Hyperlink"/>
    <w:basedOn w:val="DefaultParagraphFont"/>
    <w:uiPriority w:val="99"/>
    <w:semiHidden/>
    <w:unhideWhenUsed/>
    <w:rsid w:val="00827402"/>
    <w:rPr>
      <w:color w:val="0000FF"/>
      <w:u w:val="single"/>
    </w:rPr>
  </w:style>
  <w:style w:type="character" w:styleId="HTMLTypewriter">
    <w:name w:val="HTML Typewriter"/>
    <w:basedOn w:val="DefaultParagraphFont"/>
    <w:uiPriority w:val="99"/>
    <w:semiHidden/>
    <w:unhideWhenUsed/>
    <w:rsid w:val="008274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7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4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553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eference.sitepoint.com/css" TargetMode="External"/><Relationship Id="rId5" Type="http://schemas.openxmlformats.org/officeDocument/2006/relationships/hyperlink" Target="http://qxlp.net/cs337/assignments/assn3/homework3.html" TargetMode="External"/><Relationship Id="rId10" Type="http://schemas.openxmlformats.org/officeDocument/2006/relationships/hyperlink" Target="http://www.css3.info/introduction-opacity-rgba/" TargetMode="External"/><Relationship Id="rId4" Type="http://schemas.openxmlformats.org/officeDocument/2006/relationships/webSettings" Target="web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3</cp:revision>
  <dcterms:created xsi:type="dcterms:W3CDTF">2014-07-04T19:44:00Z</dcterms:created>
  <dcterms:modified xsi:type="dcterms:W3CDTF">2014-07-04T19:44:00Z</dcterms:modified>
</cp:coreProperties>
</file>